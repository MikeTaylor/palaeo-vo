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del w:id="0" w:author="Unknown Author" w:date="2022-04-12T20:16:58Z">
        <w:r>
          <w:rPr>
            <w:rStyle w:val="Definition"/>
          </w:rPr>
          <w:delText>In</w:delText>
        </w:r>
      </w:del>
      <w:ins w:id="1" w:author="Unknown Author" w:date="2022-04-12T20:16:58Z">
        <w:r>
          <w:rPr>
            <w:rStyle w:val="Definition"/>
          </w:rPr>
          <w:t>When describin</w:t>
        </w:r>
      </w:ins>
      <w:ins w:id="2" w:author="Unknown Author" w:date="2022-04-12T20:17:00Z">
        <w:r>
          <w:rPr>
            <w:rStyle w:val="Definition"/>
          </w:rPr>
          <w:t>g and</w:t>
        </w:r>
      </w:ins>
      <w:r>
        <w:rPr>
          <w:rStyle w:val="Definition"/>
        </w:rPr>
        <w:t xml:space="preserve">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TextBody"/>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1); and a cranial slope of 10</w:t>
      </w:r>
      <w:bookmarkStart w:id="1" w:name="__DdeLink__2509_1830210534"/>
      <w:r>
        <w:rPr/>
        <w:t>°</w:t>
      </w:r>
      <w:bookmarkEnd w:id="1"/>
      <w:r>
        <w:rPr/>
        <w:t xml:space="preserve"> would become a caudal slope of 5°. Characters such as these may be used in a phylogenetic analysis, as for example </w:t>
      </w:r>
      <w:del w:id="3" w:author="Unknown Author" w:date="2022-04-12T20:17:34Z">
        <w:r>
          <w:rPr/>
          <w:delText>C</w:delText>
        </w:r>
      </w:del>
      <w:ins w:id="4" w:author="Unknown Author" w:date="2022-04-12T20:17:34Z">
        <w:r>
          <w:rPr/>
          <w:t xml:space="preserve">character </w:t>
        </w:r>
      </w:ins>
      <w:r>
        <w:rPr/>
        <w:t>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ins w:id="5" w:author="Unknown Author" w:date="2022-04-12T20:37:37Z">
        <w:r>
          <w:rPr/>
          <w:t xml:space="preserve"> </w:t>
        </w:r>
      </w:ins>
      <w:ins w:id="6" w:author="Unknown Author" w:date="2022-04-12T20:37:37Z">
        <w:r>
          <w:rPr/>
          <w:t>Similarly, morphometric analyses use landmark descriptions such as “anterior ventral mid-point of centrum” and “posterior left lateral-most point of centrum” (Randau et al. 2017:supplementary file ESM2:table S2, homologous dataset landmarks 1 and 12). Such landmark descriptions must be interpreted in the context of a specific orientation of the vertebra being measured: in the absence of an explicit baseline, observations and measurements cannot be independently replicated.</w:t>
        </w:r>
      </w:ins>
    </w:p>
    <w:p>
      <w:pPr>
        <w:pStyle w:val="TextBody"/>
        <w:rPr/>
      </w:pPr>
      <w:r>
        <w:rPr/>
        <w:t>[Figure 1 here]</w:t>
      </w:r>
    </w:p>
    <w:p>
      <w:pPr>
        <w:pStyle w:val="TextBody"/>
        <w:rPr/>
      </w:pPr>
      <w:del w:id="7" w:author="Unknown Author" w:date="2022-04-12T21:01:09Z">
        <w:r>
          <w:rPr/>
          <w:delText xml:space="preserve">Beyond the </w:delText>
        </w:r>
      </w:del>
      <w:del w:id="8" w:author="Unknown Author" w:date="2022-04-12T20:32:41Z">
        <w:r>
          <w:rPr/>
          <w:delText xml:space="preserve">simple </w:delText>
        </w:r>
      </w:del>
      <w:del w:id="9" w:author="Unknown Author" w:date="2022-04-12T21:01:09Z">
        <w:r>
          <w:rPr/>
          <w:delText>need to measure angles of inclinations against an objectively defined baseline, t</w:delText>
        </w:r>
      </w:del>
      <w:ins w:id="10" w:author="Unknown Author" w:date="2022-04-12T21:01:09Z">
        <w:r>
          <w:rPr/>
          <w:t>T</w:t>
        </w:r>
      </w:ins>
      <w:r>
        <w:rPr/>
        <w:t xml:space="preserve">here are </w:t>
      </w:r>
      <w:ins w:id="11" w:author="Unknown Author" w:date="2022-04-12T21:01:13Z">
        <w:r>
          <w:rPr/>
          <w:t xml:space="preserve">also </w:t>
        </w:r>
      </w:ins>
      <w:r>
        <w:rPr/>
        <w:t>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w:t>
      </w:r>
      <w:ins w:id="12" w:author="Unknown Author" w:date="2022-04-12T10:14:29Z">
        <w:r>
          <w:rPr/>
          <w:t xml:space="preserve"> (Giffin 1990)</w:t>
        </w:r>
      </w:ins>
      <w:r>
        <w:rPr/>
        <w:t xml:space="preserve">.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w:t>
      </w:r>
      <w:ins w:id="13" w:author="Unknown Author" w:date="2022-04-12T22:08:41Z">
        <w:r>
          <w:rPr/>
          <w:t xml:space="preserve">when determining this from photographs, </w:t>
        </w:r>
      </w:ins>
      <w:ins w:id="14" w:author="Unknown Author" w:date="2022-04-12T22:09:01Z">
        <w:r>
          <w:rPr/>
          <w:t xml:space="preserve">as is often necessary when access to the specimens is not convenient, </w:t>
        </w:r>
      </w:ins>
      <w:r>
        <w:rPr/>
        <w:t xml:space="preserve">the apparent area </w:t>
      </w:r>
      <w:del w:id="15" w:author="Unknown Author" w:date="2022-04-12T22:09:18Z">
        <w:r>
          <w:rPr/>
          <w:delText xml:space="preserve">varies </w:delText>
        </w:r>
      </w:del>
      <w:r>
        <w:rPr/>
        <w:t>depend</w:t>
      </w:r>
      <w:ins w:id="16" w:author="Unknown Author" w:date="2022-04-12T22:09:23Z">
        <w:r>
          <w:rPr/>
          <w:t>s</w:t>
        </w:r>
      </w:ins>
      <w:del w:id="17" w:author="Unknown Author" w:date="2022-04-12T22:09:24Z">
        <w:r>
          <w:rPr/>
          <w:delText>ing</w:delText>
        </w:r>
      </w:del>
      <w:r>
        <w:rPr/>
        <w:t xml:space="preserve"> on how </w:t>
      </w:r>
      <w:del w:id="18" w:author="Unknown Author" w:date="2022-04-12T22:09:29Z">
        <w:r>
          <w:rPr/>
          <w:delText>a</w:delText>
        </w:r>
      </w:del>
      <w:ins w:id="19" w:author="Unknown Author" w:date="2022-04-12T22:09:29Z">
        <w:r>
          <w:rPr/>
          <w:t>the</w:t>
        </w:r>
      </w:ins>
      <w:r>
        <w:rPr/>
        <w:t xml:space="preserve"> vertebra is oriented </w:t>
      </w:r>
      <w:del w:id="20" w:author="Unknown Author" w:date="2022-04-12T22:09:48Z">
        <w:r>
          <w:rPr/>
          <w:delText>when the measurement is taken</w:delText>
        </w:r>
      </w:del>
      <w:ins w:id="21" w:author="Unknown Author" w:date="2022-04-12T22:09:48Z">
        <w:r>
          <w:rPr/>
          <w:t>in the available images</w:t>
        </w:r>
      </w:ins>
      <w:r>
        <w:rPr/>
        <w:t xml:space="preserve">. In most cases, sighting directly along the neural canal will maximize the apparent cross-sectional area of the neural canal as seen in cranial or caudal view. If the neural canal and articular surfaces of the centrum are not orthogonal, </w:t>
      </w:r>
      <w:ins w:id="22" w:author="Unknown Author" w:date="2022-04-12T22:10:55Z">
        <w:r>
          <w:rPr/>
          <w:t xml:space="preserve">using an image </w:t>
        </w:r>
      </w:ins>
      <w:ins w:id="23" w:author="Unknown Author" w:date="2022-04-12T22:11:03Z">
        <w:r>
          <w:rPr/>
          <w:t xml:space="preserve">in which the vertebra is </w:t>
        </w:r>
      </w:ins>
      <w:r>
        <w:rPr/>
        <w:t>orient</w:t>
      </w:r>
      <w:ins w:id="24" w:author="Unknown Author" w:date="2022-04-12T22:11:09Z">
        <w:r>
          <w:rPr/>
          <w:t>ed</w:t>
        </w:r>
      </w:ins>
      <w:del w:id="25" w:author="Unknown Author" w:date="2022-04-12T22:11:11Z">
        <w:r>
          <w:rPr/>
          <w:delText>ing the vertebra</w:delText>
        </w:r>
      </w:del>
      <w:r>
        <w:rPr/>
        <w:t xml:space="preserve"> according to the verticality of the articular surfaces will result in a decreased apparent diameter of the neural canal (Figure 2).</w:t>
      </w:r>
    </w:p>
    <w:p>
      <w:pPr>
        <w:pStyle w:val="TextBody"/>
        <w:rPr/>
      </w:pPr>
      <w:r>
        <w:rPr/>
        <w:t>[Figure 2 here]</w:t>
      </w:r>
    </w:p>
    <w:p>
      <w:pPr>
        <w:pStyle w:val="TextBody"/>
        <w:rPr/>
      </w:pPr>
      <w:r>
        <w:rPr/>
        <w:t>For determining neural canal cross-section to estimate spinal cord size, we would prefer to orient the vertebra according to the long axis of the neural canal, as in Figure 2C–D. For other purposes, such as measuring the articular surface area of the centrum to estimate biomechanical loading or intervertebral cartilage properties</w:t>
      </w:r>
      <w:ins w:id="26" w:author="Unknown Author" w:date="2022-04-12T22:17:31Z">
        <w:r>
          <w:rPr/>
          <w:t xml:space="preserve"> </w:t>
        </w:r>
      </w:ins>
      <w:ins w:id="27" w:author="Unknown Author" w:date="2022-04-12T22:17:31Z">
        <w:r>
          <w:rPr/>
          <w:t>(e.g. Christian 2002)</w:t>
        </w:r>
      </w:ins>
      <w:r>
        <w:rPr/>
        <w:t>, we might prefer to orient the vertebra with the articular surfaces vertical, as in Figure 2A–B.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w:t>
      </w:r>
      <w:ins w:id="28" w:author="Unknown Author" w:date="2022-04-12T00:30:13Z">
        <w:r>
          <w:rPr/>
          <w:t xml:space="preserve"> in modified form</w:t>
        </w:r>
      </w:ins>
      <w:r>
        <w:rPr/>
        <w:t xml:space="preserve"> as Figure 3).</w:t>
      </w:r>
    </w:p>
    <w:p>
      <w:pPr>
        <w:pStyle w:val="TextBody"/>
        <w:rPr/>
      </w:pPr>
      <w:r>
        <w:rPr/>
        <w:t>[Figure 3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4): we would certainly not want to define that habitual life posture as “horizontal” for the mid-cervicals.</w:t>
      </w:r>
    </w:p>
    <w:p>
      <w:pPr>
        <w:pStyle w:val="TextBody"/>
        <w:rPr/>
      </w:pPr>
      <w:r>
        <w:rPr/>
        <w:t>[Figure 4 here]</w:t>
      </w:r>
    </w:p>
    <w:p>
      <w:pPr>
        <w:pStyle w:val="TextBody"/>
        <w:rPr/>
      </w:pPr>
      <w:r>
        <w:rPr/>
        <w:t xml:space="preserve">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w:t>
      </w:r>
      <w:ins w:id="29" w:author="Unknown Author" w:date="2022-04-12T22:29:40Z">
        <w:r>
          <w:rPr/>
          <w:t>and describe the anatomical properties of vertebrae in a repeatable manner</w:t>
        </w:r>
      </w:ins>
      <w:del w:id="30" w:author="Unknown Author" w:date="2022-04-12T22:29:44Z">
        <w:r>
          <w:rPr/>
          <w:delText>properties such as the slope of a neural arch</w:delText>
        </w:r>
      </w:del>
      <w:r>
        <w:rPr/>
        <w:t>.</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 When the terms “anterior” and “posterior” appear in quoted material, they are always used in the Owenian sense that is equivalent to “cranial” and “caudal” respectively.</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TextBody"/>
        <w:rPr/>
      </w:pPr>
      <w:r>
        <w:rPr/>
        <w:t xml:space="preserve">Although this paper appears in the </w:t>
      </w:r>
      <w:r>
        <w:rPr>
          <w:i/>
          <w:iCs/>
        </w:rPr>
        <w:t>Journal of Paleontological Techniques</w:t>
      </w:r>
      <w:r>
        <w:rPr/>
        <w:t>, the definitions proposed herein appl</w:t>
      </w:r>
      <w:ins w:id="31" w:author="Unknown Author" w:date="2022-04-12T00:32:32Z">
        <w:r>
          <w:rPr/>
          <w:t>y</w:t>
        </w:r>
      </w:ins>
      <w:del w:id="32" w:author="Unknown Author" w:date="2022-04-12T00:32:34Z">
        <w:r>
          <w:rPr/>
          <w:delText>ies</w:delText>
        </w:r>
      </w:del>
      <w:r>
        <w:rPr/>
        <w:t xml:space="preserve"> equally to the vertebrae of extant animals.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5).</w:t>
      </w:r>
    </w:p>
    <w:p>
      <w:pPr>
        <w:pStyle w:val="TextBody"/>
        <w:rPr/>
      </w:pPr>
      <w:r>
        <w:rPr/>
        <w:t>[Figure 5 here]</w:t>
      </w:r>
    </w:p>
    <w:p>
      <w:pPr>
        <w:pStyle w:val="TextBody"/>
        <w:rPr/>
      </w:pPr>
      <w:r>
        <w:rPr/>
        <w:t>However, this approach cannot be meaningfully used for craniocaudally short vertebrae such as most caudals, in which there is no unambiguous long axis (Figure 6A).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w:t>
      </w:r>
      <w:ins w:id="33" w:author="Unknown Author" w:date="2022-04-12T22:58:37Z">
        <w:r>
          <w:rPr/>
          <w:t>.</w:t>
        </w:r>
      </w:ins>
      <w:del w:id="34" w:author="Unknown Author" w:date="2022-04-12T22:58:39Z">
        <w:r>
          <w:rPr/>
          <w:delText>, and t</w:delText>
        </w:r>
      </w:del>
      <w:ins w:id="35" w:author="Unknown Author" w:date="2022-04-12T22:58:39Z">
        <w:r>
          <w:rPr/>
          <w:t xml:space="preserve"> </w:t>
        </w:r>
      </w:ins>
      <w:ins w:id="36" w:author="Unknown Author" w:date="2022-04-12T22:58:39Z">
        <w:r>
          <w:rPr/>
          <w:t>T</w:t>
        </w:r>
      </w:ins>
      <w:r>
        <w:rPr/>
        <w:t>his is not always clear, especially for fossil vertebrae. In Figure 5C,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5C). Only with the benefit of a caudal view</w:t>
      </w:r>
      <w:ins w:id="37" w:author="Unknown Author" w:date="2022-04-12T00:33:03Z">
        <w:r>
          <w:rPr/>
          <w:t>, or access to the specimen or a 3D model,</w:t>
        </w:r>
      </w:ins>
      <w:r>
        <w:rPr/>
        <w:t xml:space="preserve">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5C.</w:t>
      </w:r>
    </w:p>
    <w:p>
      <w:pPr>
        <w:pStyle w:val="TextBody"/>
        <w:rPr/>
      </w:pPr>
      <w:r>
        <w:rPr/>
        <w:t xml:space="preserve">All </w:t>
      </w:r>
      <w:ins w:id="38" w:author="Unknown Author" w:date="2022-04-12T22:59:04Z">
        <w:r>
          <w:rPr/>
          <w:t xml:space="preserve">of </w:t>
        </w:r>
      </w:ins>
      <w:r>
        <w:rPr/>
        <w:t>this shows that relying on the eye to determine horizontal orientation can be very misleading, and that a more objective approach is needed. We will now consider three such definitions (Figure 6).</w:t>
      </w:r>
    </w:p>
    <w:p>
      <w:pPr>
        <w:pStyle w:val="TextBody"/>
        <w:rPr/>
      </w:pPr>
      <w:r>
        <w:rPr/>
        <w:t>[Figure 6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6A, D). This is appealing when dealing with short, tall vertebrae, but less so for long, slender vertebrae such as the giraffe, turkey and </w:t>
      </w:r>
      <w:r>
        <w:rPr>
          <w:i/>
          <w:iCs/>
        </w:rPr>
        <w:t>Giraffatitan</w:t>
      </w:r>
      <w:r>
        <w:rPr/>
        <w:t xml:space="preserve"> cervicals of Figure 5.</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6A, where the green line showing the orientation of the caudal surface is vertical, the red line showing the orientation of the cranial surface is cranially inclined by less than one degree. However, </w:t>
      </w:r>
      <w:del w:id="39" w:author="Unknown Author" w:date="2022-04-12T23:00:37Z">
        <w:r>
          <w:rPr/>
          <w:delText>its meaning</w:delText>
        </w:r>
      </w:del>
      <w:ins w:id="40" w:author="Unknown Author" w:date="2022-04-12T23:00:37Z">
        <w:r>
          <w:rPr/>
          <w:t>the current definition</w:t>
        </w:r>
      </w:ins>
      <w:r>
        <w:rPr/>
        <w:t xml:space="preserve"> is ambiguous for “keystoned” vertebrae in which the cranial and caudal surfaces are not parallel, as for example the giraffe C7 shown in Figure 6D,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w:t>
      </w:r>
      <w:del w:id="41" w:author="Unknown Author" w:date="2022-04-12T23:01:43Z">
        <w:r>
          <w:rPr/>
          <w:delText xml:space="preserve">extremely </w:delText>
        </w:r>
      </w:del>
      <w:r>
        <w:rPr/>
        <w:t>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7A) and crocodilian cervicals (Figure 7B)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6D.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5C),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6D.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 xml:space="preserve">[Figure </w:t>
      </w:r>
      <w:del w:id="42" w:author="Unknown Author" w:date="2022-04-12T00:33:44Z">
        <w:r>
          <w:rPr>
            <w:b w:val="false"/>
            <w:bCs w:val="false"/>
          </w:rPr>
          <w:delText>G</w:delText>
        </w:r>
      </w:del>
      <w:ins w:id="43" w:author="Unknown Author" w:date="2022-04-12T00:33:44Z">
        <w:r>
          <w:rPr>
            <w:b w:val="false"/>
            <w:bCs w:val="false"/>
          </w:rPr>
          <w:t>7</w:t>
        </w:r>
      </w:ins>
      <w:r>
        <w:rPr>
          <w:b w:val="false"/>
          <w:bCs w:val="false"/>
        </w:rPr>
        <w:t xml:space="preserve">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6B,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6 and the giraffe cervical in parts D and E of figure 6. It can also be seen that the Komodo dragon caudal in Figure 7A,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6B.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6A–C,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8).</w:t>
      </w:r>
    </w:p>
    <w:p>
      <w:pPr>
        <w:pStyle w:val="TextBody"/>
        <w:rPr/>
      </w:pPr>
      <w:r>
        <w:rPr/>
        <w:t>[Figure 8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see Figure 9.</w:t>
      </w:r>
    </w:p>
    <w:p>
      <w:pPr>
        <w:pStyle w:val="TextBody"/>
        <w:rPr/>
      </w:pPr>
      <w:r>
        <w:rPr>
          <w:b w:val="false"/>
          <w:bCs w:val="false"/>
        </w:rPr>
        <w:t>[Figure 9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[Figure 10 here]</w:t>
      </w:r>
    </w:p>
    <w:p>
      <w:pPr>
        <w:pStyle w:val="TextBody"/>
        <w:rPr/>
      </w:pPr>
      <w:r>
        <w:rPr/>
        <w:t>The definition that we call “similarity in articulation” (Figure 10) does this. It consists of three steps as follows:</w:t>
      </w:r>
    </w:p>
    <w:p>
      <w:pPr>
        <w:pStyle w:val="TextBody"/>
        <w:numPr>
          <w:ilvl w:val="0"/>
          <w:numId w:val="7"/>
        </w:numPr>
        <w:tabs>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7"/>
        </w:numPr>
        <w:tabs>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7"/>
        </w:numPr>
        <w:tabs>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6C shows the result of applying this definition to the </w:t>
      </w:r>
      <w:r>
        <w:rPr>
          <w:i/>
          <w:iCs/>
        </w:rPr>
        <w:t>Haplocanthosaurus</w:t>
      </w:r>
      <w:r>
        <w:rPr/>
        <w:t xml:space="preserve"> caudal. Figure 6F shows the result of applying it to a giraffe </w:t>
      </w:r>
      <w:r>
        <w:rPr>
          <w:i/>
          <w:iCs/>
        </w:rPr>
        <w:t>Giraffa camelopardalis</w:t>
      </w:r>
      <w:r>
        <w:rPr/>
        <w:t xml:space="preserve"> FMNH 34426, cervical 7. Note that the intercentral joint in Figure 6F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On the other hand, it also suffers from some difficulties. As seen in Figure 6F,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When dealing with a vertebra from an extant animal, or a fully prepared fossil in which matrix has been removed from the neural canal, the trajectory of the canal can often by approximated using a roll of paper pushed through the neural canal (Figure 11).</w:t>
      </w:r>
    </w:p>
    <w:p>
      <w:pPr>
        <w:pStyle w:val="TextBody"/>
        <w:rPr>
          <w:highlight w:val="magenta"/>
        </w:rPr>
      </w:pPr>
      <w:r>
        <w:rPr/>
        <w:t>[Figure 11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11E,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12). We used Blu-Tack to attach two toothpicks to the cranial and caudal ends of the neural canal floor, and manipulated the toothpicks so that they formed a straight line</w:t>
      </w:r>
      <w:ins w:id="44" w:author="Unknown Author" w:date="2022-04-12T23:05:02Z">
        <w:r>
          <w:rPr/>
          <w:t xml:space="preserve"> </w:t>
        </w:r>
      </w:ins>
      <w:ins w:id="45" w:author="Unknown Author" w:date="2022-04-12T23:05:02Z">
        <w:r>
          <w:rPr/>
          <w:t>in lateral view</w:t>
        </w:r>
      </w:ins>
      <w:r>
        <w:rPr/>
        <w:t>.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[Figure 12 here]</w:t>
      </w:r>
    </w:p>
    <w:p>
      <w:pPr>
        <w:pStyle w:val="TextBody"/>
        <w:rPr/>
      </w:pPr>
      <w:ins w:id="46" w:author="Unknown Author" w:date="2022-04-13T00:36:21Z">
        <w:r>
          <w:rPr/>
          <w:t xml:space="preserve">In principle the toothpick method can also be used to find the trajectory of the roof of the neural canal. For the </w:t>
        </w:r>
      </w:ins>
      <w:ins w:id="47" w:author="Unknown Author" w:date="2022-04-13T00:36:21Z">
        <w:r>
          <w:rPr>
            <w:i/>
            <w:iCs/>
          </w:rPr>
          <w:t>Xenoposeidon</w:t>
        </w:r>
      </w:ins>
      <w:ins w:id="48" w:author="Unknown Author" w:date="2022-04-13T00:36:21Z">
        <w:r>
          <w:rPr/>
          <w:t xml:space="preserve"> vertebra, however, this would not yield helpful results, at it has a very large, teardrop-shaped anterior fossa (character #4 in the revised diagnosis of Taylor 2018a:5; see Figure 12). The matrix has not been prepared out of this fossa, so the anterior margin of the neural canal cannot be identified. But even were the matrix fully removed, it is likely that there </w:t>
        </w:r>
      </w:ins>
      <w:ins w:id="49" w:author="Unknown Author" w:date="2022-04-13T00:36:21Z">
        <w:r>
          <w:rPr>
            <w:rFonts w:eastAsia="Lucida Sans Unicode" w:cs="Tahoma"/>
            <w:color w:val="auto"/>
            <w:kern w:val="2"/>
            <w:sz w:val="24"/>
            <w:szCs w:val="24"/>
            <w:lang w:val="en-US" w:eastAsia="zxx" w:bidi="zxx"/>
          </w:rPr>
          <w:t>would be</w:t>
        </w:r>
      </w:ins>
      <w:ins w:id="50" w:author="Unknown Author" w:date="2022-04-13T00:36:21Z">
        <w:r>
          <w:rPr/>
          <w:t xml:space="preserve"> no clear delineation between the neural canal and the fossa into which it emerges anteriorly, making NHMUK PV R2095 an extreme example of the ambiguity illustrated in Figure 8. This example corroborates the sense that, for orientation purposes, the floor of the neural canal should in most cases be preferred to the roof.</w:t>
        </w:r>
      </w:ins>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13).</w:t>
      </w:r>
    </w:p>
    <w:p>
      <w:pPr>
        <w:pStyle w:val="TextBody"/>
        <w:rPr/>
      </w:pPr>
      <w:r>
        <w:rPr/>
        <w:t>[Figure 13 here]</w:t>
      </w:r>
    </w:p>
    <w:p>
      <w:pPr>
        <w:pStyle w:val="TextBody"/>
        <w:rPr/>
      </w:pPr>
      <w:r>
        <w:rPr/>
        <w:t>This never happens in life: the spinal cord can curve but never kink: see for example Figure 14.</w:t>
      </w:r>
    </w:p>
    <w:p>
      <w:pPr>
        <w:pStyle w:val="TextBody"/>
        <w:rPr/>
      </w:pPr>
      <w:r>
        <w:rPr>
          <w:b w:val="false"/>
          <w:bCs w:val="false"/>
        </w:rPr>
        <w:t>[Figure 14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By contrast, Definition 3 (“neural canal is horizontal”) is anatomically informative, corresponding to the reality of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del w:id="51" w:author="Unknown Author" w:date="2022-04-13T00:42:14Z">
        <w:r>
          <w:rPr/>
          <w:delText>In discussing the angles of inclination of parts of vertebrae</w:delText>
        </w:r>
      </w:del>
      <w:ins w:id="52" w:author="Unknown Author" w:date="2022-04-13T00:42:14Z">
        <w:r>
          <w:rPr/>
          <w:t>When describing vertebral anatomy</w:t>
        </w:r>
      </w:ins>
      <w:r>
        <w:rPr/>
        <w:t>,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 xml:space="preserve">When the floor and roof of the neural canal are not parallel, we generally recommend using the floor, both because it more </w:t>
      </w:r>
      <w:del w:id="53" w:author="Unknown Author" w:date="2022-04-13T00:43:10Z">
        <w:r>
          <w:rPr/>
          <w:delText>nearly</w:delText>
        </w:r>
      </w:del>
      <w:ins w:id="54" w:author="Unknown Author" w:date="2022-04-13T00:43:10Z">
        <w:r>
          <w:rPr/>
          <w:t>closely</w:t>
        </w:r>
      </w:ins>
      <w:r>
        <w:rPr/>
        <w:t xml:space="preserve">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1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xml:space="preserve">,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w:t>
      </w:r>
      <w:del w:id="55" w:author="Unknown Author" w:date="2022-04-12T20:17:43Z">
        <w:r>
          <w:rPr/>
          <w:delText>C</w:delText>
        </w:r>
      </w:del>
      <w:ins w:id="56" w:author="Unknown Author" w:date="2022-04-12T20:17:43Z">
        <w:r>
          <w:rPr/>
          <w:t xml:space="preserve">character </w:t>
        </w:r>
      </w:ins>
      <w:r>
        <w:rPr/>
        <w:t>460 of Mannion et al. (2019)’s analysis.</w:t>
      </w:r>
    </w:p>
    <w:p>
      <w:pPr>
        <w:pStyle w:val="Heading2"/>
        <w:numPr>
          <w:ilvl w:val="1"/>
          <w:numId w:val="5"/>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8" w:name="__RefHeading___Toc3774_1143798326"/>
      <w:bookmarkEnd w:id="18"/>
      <w:r>
        <w:rPr/>
        <w:t>Acknowledgements</w:t>
      </w:r>
    </w:p>
    <w:p>
      <w:pPr>
        <w:pStyle w:val="TextBody"/>
        <w:rPr/>
      </w:pPr>
      <w:r>
        <w:rPr/>
        <w:t>First, we thank Phil Mannion (</w:t>
      </w:r>
      <w:del w:id="57" w:author="Unknown Author" w:date="2022-04-12T00:34:11Z">
        <w:r>
          <w:rPr/>
          <w:delText>Imperial</w:delText>
        </w:r>
      </w:del>
      <w:ins w:id="58" w:author="Unknown Author" w:date="2022-04-12T00:34:11Z">
        <w:r>
          <w:rPr/>
          <w:t>University</w:t>
        </w:r>
      </w:ins>
      <w:r>
        <w:rPr/>
        <w:t xml:space="preserve">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4</w:t>
      </w:r>
      <w:ins w:id="59" w:author="Unknown Author" w:date="2022-04-12T00:34:22Z">
        <w:r>
          <w:rPr/>
          <w:t>,</w:t>
        </w:r>
      </w:ins>
      <w:r>
        <w:rPr/>
        <w:t xml:space="preserve"> Jess Miller-Camp for responding to a cry for help on Twitter and providing the alligator cervical photograph in Figure 7, and Andy Farke for permission to cite a personal communication.</w:t>
      </w:r>
    </w:p>
    <w:p>
      <w:pPr>
        <w:pStyle w:val="TextBody"/>
        <w:rPr/>
      </w:pPr>
      <w:r>
        <w:rPr/>
        <w:t>We thank John Hutchinson (Royal Veterinary College, UK) for supplying the juvenile giraffe neck from which we prepared the vertebrae used in Figure 11D–E, and Matt Cobley (Judge Memorial Catholic High School, Salt Lake City, UT) for the ostrich neck skeleton whose vertebra appears in Figure 11F.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w:t>
      </w:r>
      <w:r>
        <w:rPr>
          <w:i/>
          <w:iCs/>
          <w:rPrChange w:id="0" w:author="Unknown Author" w:date="2022-04-12T00:34:55Z"/>
        </w:rPr>
        <w:t>Polacanthus foxii</w:t>
      </w:r>
      <w:r>
        <w:rPr/>
        <w:t xml:space="preserve">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ins w:id="62" w:author="Unknown Author" w:date="2022-04-12T22:20:47Z">
        <w:r>
          <w:rPr/>
          <w:t xml:space="preserve">Christian, Andreas. </w:t>
        </w:r>
      </w:ins>
      <w:ins w:id="63" w:author="Unknown Author" w:date="2022-04-12T22:20:47Z">
        <w:r>
          <w:rPr/>
          <w:t xml:space="preserve">2002. </w:t>
        </w:r>
      </w:ins>
      <w:ins w:id="64" w:author="Unknown Author" w:date="2022-04-12T22:20:47Z">
        <w:r>
          <w:rPr/>
          <w:t xml:space="preserve">Neck posture and overall body design in </w:t>
        </w:r>
      </w:ins>
      <w:ins w:id="65" w:author="Unknown Author" w:date="2022-04-12T22:20:47Z">
        <w:r>
          <w:rPr/>
          <w:t>s</w:t>
        </w:r>
      </w:ins>
      <w:ins w:id="66" w:author="Unknown Author" w:date="2022-04-12T22:20:47Z">
        <w:r>
          <w:rPr/>
          <w:t xml:space="preserve">auropods. </w:t>
        </w:r>
      </w:ins>
      <w:ins w:id="67" w:author="Unknown Author" w:date="2022-04-12T22:20:47Z">
        <w:r>
          <w:rPr>
            <w:i/>
            <w:iCs/>
          </w:rPr>
          <w:t>Mitteilungen aus dem Museum für Naturkunde, Berlin, Geowissenschaften</w:t>
        </w:r>
      </w:ins>
      <w:ins w:id="68" w:author="Unknown Author" w:date="2022-04-12T22:20:47Z">
        <w:r>
          <w:rPr/>
          <w:t xml:space="preserve"> </w:t>
        </w:r>
      </w:ins>
      <w:ins w:id="69" w:author="Unknown Author" w:date="2022-04-12T22:20:47Z">
        <w:r>
          <w:rPr>
            <w:b/>
            <w:bCs/>
          </w:rPr>
          <w:t>5</w:t>
        </w:r>
      </w:ins>
      <w:ins w:id="70" w:author="Unknown Author" w:date="2022-04-12T22:20:47Z">
        <w:r>
          <w:rPr/>
          <w:t xml:space="preserve">:271–281. </w:t>
        </w:r>
      </w:ins>
      <w:ins w:id="71" w:author="Unknown Author" w:date="2022-04-12T22:20:47Z">
        <w:r>
          <w:rPr/>
          <w:t>doi</w:t>
        </w:r>
      </w:ins>
      <w:ins w:id="72" w:author="Unknown Author" w:date="2022-04-12T22:20:47Z">
        <w:r>
          <w:rPr/>
          <w:t>:10.1002/mmng.20020050116</w:t>
        </w:r>
      </w:ins>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ins w:id="74" w:author="Unknown Author" w:date="2022-04-12T20:34:55Z">
        <w:r>
          <w:rPr/>
          <w:t xml:space="preserve">Randau, Marcela, Andrew R. Cuff, John R. Hutchinson, Stephanie E. Pierce and Anjali Goswami. 2017. Regional differentiation of felid vertebral column evolution: a study of 3D shape trajectories. </w:t>
        </w:r>
      </w:ins>
      <w:ins w:id="75" w:author="Unknown Author" w:date="2022-04-12T20:34:55Z">
        <w:r>
          <w:rPr>
            <w:i/>
            <w:iCs/>
          </w:rPr>
          <w:t>Organisms Diversity and Evolution</w:t>
        </w:r>
      </w:ins>
      <w:ins w:id="76" w:author="Unknown Author" w:date="2022-04-12T20:34:55Z">
        <w:r>
          <w:rPr/>
          <w:t xml:space="preserve"> </w:t>
        </w:r>
      </w:ins>
      <w:ins w:id="77" w:author="Unknown Author" w:date="2022-04-12T20:34:55Z">
        <w:r>
          <w:rPr>
            <w:b/>
            <w:bCs/>
          </w:rPr>
          <w:t>17</w:t>
        </w:r>
      </w:ins>
      <w:ins w:id="78" w:author="Unknown Author" w:date="2022-04-12T20:34:55Z">
        <w:r>
          <w:rPr/>
          <w:t>:305–319. doi:10.1007/s13127-016-0304-4</w:t>
        </w:r>
      </w:ins>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anticlockwise in this reversed view,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w:t>
      </w:r>
      <w:del w:id="79" w:author="Unknown Author" w:date="2022-04-12T22:01:54Z">
        <w:r>
          <w:rPr/>
          <w:delText>Right lateral</w:delText>
        </w:r>
      </w:del>
      <w:ins w:id="80" w:author="Unknown Author" w:date="2022-04-12T22:02:02Z">
        <w:r>
          <w:rPr/>
          <w:t>Cranial</w:t>
        </w:r>
      </w:ins>
      <w:r>
        <w:rPr/>
        <w:t xml:space="preserve"> view</w:t>
      </w:r>
      <w:ins w:id="81" w:author="Unknown Author" w:date="2022-04-12T22:02:14Z">
        <w:r>
          <w:rPr/>
          <w:t>s</w:t>
        </w:r>
      </w:ins>
      <w:r>
        <w:rPr/>
        <w:t xml:space="preserve"> in two different orientations. </w:t>
      </w:r>
      <w:r>
        <w:rPr>
          <w:b/>
          <w:bCs/>
        </w:rPr>
        <w:t>B and D.</w:t>
      </w:r>
      <w:r>
        <w:rPr/>
        <w:t xml:space="preserve"> </w:t>
      </w:r>
      <w:del w:id="82" w:author="Unknown Author" w:date="2022-04-12T22:02:08Z">
        <w:r>
          <w:rPr/>
          <w:delText>Cranial</w:delText>
        </w:r>
      </w:del>
      <w:ins w:id="83" w:author="Unknown Author" w:date="2022-04-12T22:02:08Z">
        <w:r>
          <w:rPr/>
          <w:t>Right lateral</w:t>
        </w:r>
      </w:ins>
      <w:r>
        <w:rPr/>
        <w:t xml:space="preserve"> views in the same two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appears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appears 61% larger (9458 pixels) in cross-sectional area.</w:t>
      </w:r>
      <w:ins w:id="84" w:author="Unknown Author" w:date="2022-04-12T22:03:38Z">
        <w:r>
          <w:rPr/>
          <w:t xml:space="preserve"> </w:t>
        </w:r>
      </w:ins>
      <w:ins w:id="85" w:author="Unknown Author" w:date="2022-04-12T22:03:38Z">
        <w:r>
          <w:rPr/>
          <w:t xml:space="preserve">Thick black lines show the line of view through the neural canal in each orientation, emphasizing that it appears taller in the orientation of parts </w:t>
        </w:r>
      </w:ins>
      <w:ins w:id="86" w:author="Unknown Author" w:date="2022-04-12T22:03:38Z">
        <w:r>
          <w:rPr>
            <w:b/>
            <w:bCs/>
          </w:rPr>
          <w:t>C</w:t>
        </w:r>
      </w:ins>
      <w:ins w:id="87" w:author="Unknown Author" w:date="2022-04-12T22:03:38Z">
        <w:r>
          <w:rPr/>
          <w:t xml:space="preserve"> and </w:t>
        </w:r>
      </w:ins>
      <w:ins w:id="88" w:author="Unknown Author" w:date="2022-04-12T22:03:38Z">
        <w:r>
          <w:rPr>
            <w:b/>
            <w:bCs/>
          </w:rPr>
          <w:t>D</w:t>
        </w:r>
      </w:ins>
      <w:ins w:id="89" w:author="Unknown Author" w:date="2022-04-12T22:03:38Z">
        <w:r>
          <w:rPr/>
          <w:t>.</w:t>
        </w:r>
      </w:ins>
    </w:p>
    <w:p>
      <w:pPr>
        <w:pStyle w:val="FigureCaption"/>
        <w:numPr>
          <w:ilvl w:val="0"/>
          <w:numId w:val="0"/>
        </w:numPr>
        <w:ind w:left="283" w:right="0" w:hanging="283"/>
        <w:rPr/>
      </w:pPr>
      <w:r>
        <w:rPr>
          <w:b/>
          <w:bCs/>
        </w:rPr>
        <w:t>Figure 3.</w:t>
      </w:r>
      <w:r>
        <w:rPr/>
        <w:t xml:space="preserve"> Inconsistent vertebral orientation in our own work (Taylor and Wedel 2013: figure 2</w:t>
      </w:r>
      <w:ins w:id="90" w:author="Unknown Author" w:date="2022-04-12T00:30:30Z">
        <w:r>
          <w:rPr/>
          <w:t>, reversed</w:t>
        </w:r>
      </w:ins>
      <w:r>
        <w:rPr/>
        <w:t>). Representative mid-cervical vertebrae from a turkey (top</w:t>
      </w:r>
      <w:ins w:id="91" w:author="Unknown Author" w:date="2022-04-12T00:30:43Z">
        <w:r>
          <w:rPr/>
          <w:t xml:space="preserve">, parts </w:t>
        </w:r>
      </w:ins>
      <w:ins w:id="92" w:author="Unknown Author" w:date="2022-04-12T00:30:43Z">
        <w:r>
          <w:rPr>
            <w:b/>
            <w:bCs/>
          </w:rPr>
          <w:t>A</w:t>
        </w:r>
      </w:ins>
      <w:ins w:id="93" w:author="Unknown Author" w:date="2022-04-12T00:30:43Z">
        <w:r>
          <w:rPr/>
          <w:t xml:space="preserve"> and </w:t>
        </w:r>
      </w:ins>
      <w:ins w:id="94" w:author="Unknown Author" w:date="2022-04-12T00:30:43Z">
        <w:r>
          <w:rPr>
            <w:b/>
            <w:bCs/>
          </w:rPr>
          <w:t>B</w:t>
        </w:r>
      </w:ins>
      <w:r>
        <w:rPr/>
        <w:t xml:space="preserve">) and the sauropod </w:t>
      </w:r>
      <w:r>
        <w:rPr>
          <w:i/>
          <w:iCs/>
        </w:rPr>
        <w:t>Giraffatitan brancai</w:t>
      </w:r>
      <w:r>
        <w:rPr/>
        <w:t xml:space="preserve"> (bottom</w:t>
      </w:r>
      <w:ins w:id="95" w:author="Unknown Author" w:date="2022-04-12T00:30:53Z">
        <w:r>
          <w:rPr/>
          <w:t xml:space="preserve">, parts </w:t>
        </w:r>
      </w:ins>
      <w:ins w:id="96" w:author="Unknown Author" w:date="2022-04-12T00:30:53Z">
        <w:r>
          <w:rPr>
            <w:b/>
            <w:bCs/>
          </w:rPr>
          <w:t>C</w:t>
        </w:r>
      </w:ins>
      <w:ins w:id="97" w:author="Unknown Author" w:date="2022-04-12T00:30:53Z">
        <w:r>
          <w:rPr/>
          <w:t xml:space="preserve"> and </w:t>
        </w:r>
      </w:ins>
      <w:ins w:id="98" w:author="Unknown Author" w:date="2022-04-12T00:30:53Z">
        <w:r>
          <w:rPr>
            <w:b/>
            <w:bCs/>
          </w:rPr>
          <w:t>D</w:t>
        </w:r>
      </w:ins>
      <w:r>
        <w:rPr/>
        <w:t xml:space="preserve">), not to scale. Each vertebra is shown in </w:t>
      </w:r>
      <w:ins w:id="99" w:author="Unknown Author" w:date="2022-04-12T00:31:24Z">
        <w:r>
          <w:rPr/>
          <w:t xml:space="preserve">caudal view (on the left, parts </w:t>
        </w:r>
      </w:ins>
      <w:ins w:id="100" w:author="Unknown Author" w:date="2022-04-12T00:31:24Z">
        <w:r>
          <w:rPr>
            <w:b/>
            <w:bCs/>
          </w:rPr>
          <w:t>A</w:t>
        </w:r>
      </w:ins>
      <w:ins w:id="101" w:author="Unknown Author" w:date="2022-04-12T00:31:24Z">
        <w:r>
          <w:rPr/>
          <w:t xml:space="preserve"> and </w:t>
        </w:r>
      </w:ins>
      <w:ins w:id="102" w:author="Unknown Author" w:date="2022-04-12T00:31:24Z">
        <w:r>
          <w:rPr>
            <w:b/>
            <w:bCs/>
          </w:rPr>
          <w:t>C</w:t>
        </w:r>
      </w:ins>
      <w:ins w:id="103" w:author="Unknown Author" w:date="2022-04-12T00:31:24Z">
        <w:r>
          <w:rPr/>
          <w:t xml:space="preserve">) and </w:t>
        </w:r>
      </w:ins>
      <w:r>
        <w:rPr/>
        <w:t>left lateral view</w:t>
      </w:r>
      <w:ins w:id="104" w:author="Unknown Author" w:date="2022-04-12T00:31:55Z">
        <w:r>
          <w:rPr/>
          <w:t>, reversed</w:t>
        </w:r>
      </w:ins>
      <w:r>
        <w:rPr/>
        <w:t xml:space="preserve"> (on the </w:t>
      </w:r>
      <w:del w:id="105" w:author="Unknown Author" w:date="2022-04-12T00:31:40Z">
        <w:r>
          <w:rPr/>
          <w:delText>left</w:delText>
        </w:r>
      </w:del>
      <w:ins w:id="106" w:author="Unknown Author" w:date="2022-04-12T00:31:40Z">
        <w:r>
          <w:rPr/>
          <w:t xml:space="preserve">right, parts </w:t>
        </w:r>
      </w:ins>
      <w:ins w:id="107" w:author="Unknown Author" w:date="2022-04-12T00:31:40Z">
        <w:r>
          <w:rPr>
            <w:b/>
            <w:bCs/>
          </w:rPr>
          <w:t>B</w:t>
        </w:r>
      </w:ins>
      <w:ins w:id="108" w:author="Unknown Author" w:date="2022-04-12T00:31:40Z">
        <w:r>
          <w:rPr/>
          <w:t xml:space="preserve"> and </w:t>
        </w:r>
      </w:ins>
      <w:ins w:id="109" w:author="Unknown Author" w:date="2022-04-12T00:31:40Z">
        <w:r>
          <w:rPr>
            <w:b/>
            <w:bCs/>
          </w:rPr>
          <w:t>D</w:t>
        </w:r>
      </w:ins>
      <w:r>
        <w:rPr/>
        <w:t>)</w:t>
      </w:r>
      <w:del w:id="110" w:author="Unknown Author" w:date="2022-04-12T00:31:22Z">
        <w:r>
          <w:rPr/>
          <w:delText xml:space="preserve"> and caudal view (on the right)</w:delText>
        </w:r>
      </w:del>
      <w:r>
        <w:rPr/>
        <w:t xml:space="preserve">.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Figure 4.</w:t>
      </w:r>
      <w:r>
        <w:rPr/>
        <w:t xml:space="preserve"> Parrot skeleton with hemisected integument (probably </w:t>
      </w:r>
      <w:bookmarkStart w:id="21" w:name="__DdeLink__1808_68767826"/>
      <w:r>
        <w:rPr>
          <w:i/>
          <w:iCs/>
        </w:rPr>
        <w:t>Amazona ochrocephala</w:t>
      </w:r>
      <w:bookmarkEnd w:id="21"/>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5.</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5th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(1950: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6.</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with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more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(but see Figure 8),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on each copy of the vertebra,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depicted not to scale but with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almost as strongly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w:t>
      </w:r>
      <w:del w:id="111" w:author="Unknown Author" w:date="2022-04-13T00:48:20Z">
        <w:r>
          <w:rPr/>
          <w:delText xml:space="preserve">kindly provided </w:delText>
        </w:r>
      </w:del>
      <w:r>
        <w:rPr/>
        <w:t>by Jess Miller-Camp</w:t>
      </w:r>
      <w:ins w:id="112" w:author="Unknown Author" w:date="2022-04-13T00:48:47Z">
        <w:r>
          <w:rPr/>
          <w:t>, used with permission</w:t>
        </w:r>
      </w:ins>
      <w:r>
        <w:rPr/>
        <w:t>.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3D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Figure 11.</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and that the neural canal is slightly “trumpet shaped”, being taller cranially than caudally.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12.</w:t>
      </w:r>
      <w:r>
        <w:rPr/>
        <w:t xml:space="preserve"> 3D print of the </w:t>
      </w:r>
      <w:r>
        <w:rPr>
          <w:i/>
          <w:iCs/>
        </w:rPr>
        <w:t>Xenoposeidon proneneukos</w:t>
      </w:r>
      <w:r>
        <w:rPr/>
        <w:t xml:space="preserve"> holotype dorsal vertebra NHMUK PV R2095, oriented horizontally according to Definition 3 (neural canal is horizontal) by the toothpick method. From left to right: left caudolateral (reversed), left lateral (reversed) and left craniolateral (reversed) views. The camera is at the same level as the floor of the neural canal, so that the toothpicks appear horizontal in the oblique views as well as in the lateral view. The oblique views show that the toothpicks are located at the base of each end of the neural canal, and the horizontal view shows that the two toothpicks are aligned.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Figure 13.</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Figure 14.</w:t>
      </w:r>
      <w:r>
        <w:rPr/>
        <w:t xml:space="preserve"> Sagittally bisected head and cranial neck of a horse </w:t>
      </w:r>
      <w:r>
        <w:rPr>
          <w:i/>
          <w:iCs/>
        </w:rPr>
        <w:t>Equus ferus caballus</w:t>
      </w:r>
      <w:r>
        <w:rPr/>
        <w:t xml:space="preserve"> in left medial view (reversed).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20</w:t>
    </w:r>
    <w:r>
      <w:rPr/>
      <w:fldChar w:fldCharType="end"/>
    </w:r>
    <w:r>
      <w:rPr/>
      <w:t>/</w:t>
    </w:r>
    <w:r>
      <w:rPr/>
      <w:fldChar w:fldCharType="begin"/>
    </w:r>
    <w:r>
      <w:rPr/>
      <w:instrText> NUMPAGES </w:instrText>
    </w:r>
    <w:r>
      <w:rPr/>
      <w:fldChar w:fldCharType="separate"/>
    </w:r>
    <w:r>
      <w:rPr/>
      <w:t>20</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20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character" w:styleId="ListLabel251">
    <w:name w:val="ListLabel 251"/>
    <w:qFormat/>
    <w:rPr>
      <w:rFonts w:cs="StarSymbol;Arial Unicode MS"/>
      <w:sz w:val="18"/>
      <w:szCs w:val="18"/>
    </w:rPr>
  </w:style>
  <w:style w:type="character" w:styleId="ListLabel252">
    <w:name w:val="ListLabel 252"/>
    <w:qFormat/>
    <w:rPr>
      <w:rFonts w:cs="StarSymbol;Arial Unicode MS"/>
      <w:sz w:val="18"/>
      <w:szCs w:val="18"/>
    </w:rPr>
  </w:style>
  <w:style w:type="character" w:styleId="ListLabel253">
    <w:name w:val="ListLabel 253"/>
    <w:qFormat/>
    <w:rPr>
      <w:rFonts w:cs="StarSymbol;Arial Unicode MS"/>
      <w:sz w:val="18"/>
      <w:szCs w:val="18"/>
    </w:rPr>
  </w:style>
  <w:style w:type="character" w:styleId="ListLabel254">
    <w:name w:val="ListLabel 254"/>
    <w:qFormat/>
    <w:rPr>
      <w:rFonts w:cs="StarSymbol;Arial Unicode MS"/>
      <w:sz w:val="18"/>
      <w:szCs w:val="18"/>
    </w:rPr>
  </w:style>
  <w:style w:type="character" w:styleId="ListLabel255">
    <w:name w:val="ListLabel 255"/>
    <w:qFormat/>
    <w:rPr>
      <w:rFonts w:cs="StarSymbol;Arial Unicode MS"/>
      <w:sz w:val="18"/>
      <w:szCs w:val="18"/>
    </w:rPr>
  </w:style>
  <w:style w:type="character" w:styleId="ListLabel256">
    <w:name w:val="ListLabel 256"/>
    <w:qFormat/>
    <w:rPr>
      <w:rFonts w:cs="StarSymbol;Arial Unicode MS"/>
      <w:sz w:val="18"/>
      <w:szCs w:val="18"/>
    </w:rPr>
  </w:style>
  <w:style w:type="character" w:styleId="ListLabel257">
    <w:name w:val="ListLabel 257"/>
    <w:qFormat/>
    <w:rPr>
      <w:rFonts w:cs="StarSymbol;Arial Unicode MS"/>
      <w:sz w:val="18"/>
      <w:szCs w:val="18"/>
    </w:rPr>
  </w:style>
  <w:style w:type="character" w:styleId="ListLabel258">
    <w:name w:val="ListLabel 258"/>
    <w:qFormat/>
    <w:rPr>
      <w:rFonts w:cs="StarSymbol;Arial Unicode MS"/>
      <w:sz w:val="18"/>
      <w:szCs w:val="18"/>
    </w:rPr>
  </w:style>
  <w:style w:type="character" w:styleId="ListLabel259">
    <w:name w:val="ListLabel 259"/>
    <w:qFormat/>
    <w:rPr>
      <w:rFonts w:cs="StarSymbol;Arial Unicode MS"/>
      <w:sz w:val="18"/>
      <w:szCs w:val="18"/>
    </w:rPr>
  </w:style>
  <w:style w:type="character" w:styleId="ListLabel260">
    <w:name w:val="ListLabel 260"/>
    <w:qFormat/>
    <w:rPr>
      <w:rFonts w:cs="StarSymbol;Arial Unicode MS"/>
      <w:sz w:val="18"/>
      <w:szCs w:val="18"/>
    </w:rPr>
  </w:style>
  <w:style w:type="character" w:styleId="ListLabel261">
    <w:name w:val="ListLabel 261"/>
    <w:qFormat/>
    <w:rPr>
      <w:rFonts w:cs="StarSymbol;Arial Unicode MS"/>
      <w:sz w:val="18"/>
      <w:szCs w:val="18"/>
    </w:rPr>
  </w:style>
  <w:style w:type="character" w:styleId="ListLabel262">
    <w:name w:val="ListLabel 262"/>
    <w:qFormat/>
    <w:rPr>
      <w:rFonts w:cs="StarSymbol;Arial Unicode MS"/>
      <w:sz w:val="18"/>
      <w:szCs w:val="18"/>
    </w:rPr>
  </w:style>
  <w:style w:type="character" w:styleId="ListLabel263">
    <w:name w:val="ListLabel 263"/>
    <w:qFormat/>
    <w:rPr>
      <w:rFonts w:cs="StarSymbol;Arial Unicode MS"/>
      <w:sz w:val="18"/>
      <w:szCs w:val="18"/>
    </w:rPr>
  </w:style>
  <w:style w:type="character" w:styleId="ListLabel264">
    <w:name w:val="ListLabel 264"/>
    <w:qFormat/>
    <w:rPr>
      <w:rFonts w:cs="StarSymbol;Arial Unicode MS"/>
      <w:sz w:val="18"/>
      <w:szCs w:val="18"/>
    </w:rPr>
  </w:style>
  <w:style w:type="character" w:styleId="ListLabel265">
    <w:name w:val="ListLabel 265"/>
    <w:qFormat/>
    <w:rPr>
      <w:rFonts w:cs="StarSymbol;Arial Unicode MS"/>
      <w:sz w:val="18"/>
      <w:szCs w:val="18"/>
    </w:rPr>
  </w:style>
  <w:style w:type="character" w:styleId="ListLabel266">
    <w:name w:val="ListLabel 266"/>
    <w:qFormat/>
    <w:rPr>
      <w:rFonts w:cs="StarSymbol;Arial Unicode MS"/>
      <w:sz w:val="18"/>
      <w:szCs w:val="18"/>
    </w:rPr>
  </w:style>
  <w:style w:type="character" w:styleId="ListLabel267">
    <w:name w:val="ListLabel 267"/>
    <w:qFormat/>
    <w:rPr>
      <w:rFonts w:cs="StarSymbol;Arial Unicode MS"/>
      <w:sz w:val="18"/>
      <w:szCs w:val="18"/>
    </w:rPr>
  </w:style>
  <w:style w:type="character" w:styleId="ListLabel268">
    <w:name w:val="ListLabel 268"/>
    <w:qFormat/>
    <w:rPr>
      <w:rFonts w:cs="StarSymbol;Arial Unicode MS"/>
      <w:sz w:val="18"/>
      <w:szCs w:val="18"/>
    </w:rPr>
  </w:style>
  <w:style w:type="character" w:styleId="ListLabel269">
    <w:name w:val="ListLabel 269"/>
    <w:qFormat/>
    <w:rPr/>
  </w:style>
  <w:style w:type="character" w:styleId="ListLabel270">
    <w:name w:val="ListLabel 270"/>
    <w:qFormat/>
    <w:rPr/>
  </w:style>
  <w:style w:type="character" w:styleId="ListLabel271">
    <w:name w:val="ListLabel 271"/>
    <w:qFormat/>
    <w:rPr>
      <w:rFonts w:cs="StarSymbol;Arial Unicode MS"/>
      <w:sz w:val="18"/>
      <w:szCs w:val="18"/>
    </w:rPr>
  </w:style>
  <w:style w:type="character" w:styleId="ListLabel272">
    <w:name w:val="ListLabel 272"/>
    <w:qFormat/>
    <w:rPr>
      <w:rFonts w:cs="StarSymbol;Arial Unicode MS"/>
      <w:sz w:val="18"/>
      <w:szCs w:val="18"/>
    </w:rPr>
  </w:style>
  <w:style w:type="character" w:styleId="ListLabel273">
    <w:name w:val="ListLabel 273"/>
    <w:qFormat/>
    <w:rPr>
      <w:rFonts w:cs="StarSymbol;Arial Unicode MS"/>
      <w:sz w:val="18"/>
      <w:szCs w:val="18"/>
    </w:rPr>
  </w:style>
  <w:style w:type="character" w:styleId="ListLabel274">
    <w:name w:val="ListLabel 274"/>
    <w:qFormat/>
    <w:rPr>
      <w:rFonts w:cs="StarSymbol;Arial Unicode MS"/>
      <w:sz w:val="18"/>
      <w:szCs w:val="18"/>
    </w:rPr>
  </w:style>
  <w:style w:type="character" w:styleId="ListLabel275">
    <w:name w:val="ListLabel 275"/>
    <w:qFormat/>
    <w:rPr>
      <w:rFonts w:cs="StarSymbol;Arial Unicode MS"/>
      <w:sz w:val="18"/>
      <w:szCs w:val="18"/>
    </w:rPr>
  </w:style>
  <w:style w:type="character" w:styleId="ListLabel276">
    <w:name w:val="ListLabel 276"/>
    <w:qFormat/>
    <w:rPr>
      <w:rFonts w:cs="StarSymbol;Arial Unicode MS"/>
      <w:sz w:val="18"/>
      <w:szCs w:val="18"/>
    </w:rPr>
  </w:style>
  <w:style w:type="character" w:styleId="ListLabel277">
    <w:name w:val="ListLabel 277"/>
    <w:qFormat/>
    <w:rPr>
      <w:rFonts w:cs="StarSymbol;Arial Unicode MS"/>
      <w:sz w:val="18"/>
      <w:szCs w:val="18"/>
    </w:rPr>
  </w:style>
  <w:style w:type="character" w:styleId="ListLabel278">
    <w:name w:val="ListLabel 278"/>
    <w:qFormat/>
    <w:rPr>
      <w:rFonts w:cs="StarSymbol;Arial Unicode MS"/>
      <w:sz w:val="18"/>
      <w:szCs w:val="18"/>
    </w:rPr>
  </w:style>
  <w:style w:type="character" w:styleId="ListLabel279">
    <w:name w:val="ListLabel 279"/>
    <w:qFormat/>
    <w:rPr>
      <w:rFonts w:cs="StarSymbol;Arial Unicode MS"/>
      <w:sz w:val="18"/>
      <w:szCs w:val="18"/>
    </w:rPr>
  </w:style>
  <w:style w:type="character" w:styleId="ListLabel280">
    <w:name w:val="ListLabel 280"/>
    <w:qFormat/>
    <w:rPr>
      <w:rFonts w:cs="StarSymbol;Arial Unicode MS"/>
      <w:sz w:val="18"/>
      <w:szCs w:val="18"/>
    </w:rPr>
  </w:style>
  <w:style w:type="character" w:styleId="ListLabel281">
    <w:name w:val="ListLabel 281"/>
    <w:qFormat/>
    <w:rPr>
      <w:rFonts w:cs="StarSymbol;Arial Unicode MS"/>
      <w:sz w:val="18"/>
      <w:szCs w:val="18"/>
    </w:rPr>
  </w:style>
  <w:style w:type="character" w:styleId="ListLabel282">
    <w:name w:val="ListLabel 282"/>
    <w:qFormat/>
    <w:rPr>
      <w:rFonts w:cs="StarSymbol;Arial Unicode MS"/>
      <w:sz w:val="18"/>
      <w:szCs w:val="18"/>
    </w:rPr>
  </w:style>
  <w:style w:type="character" w:styleId="ListLabel283">
    <w:name w:val="ListLabel 283"/>
    <w:qFormat/>
    <w:rPr>
      <w:rFonts w:cs="StarSymbol;Arial Unicode MS"/>
      <w:sz w:val="18"/>
      <w:szCs w:val="18"/>
    </w:rPr>
  </w:style>
  <w:style w:type="character" w:styleId="ListLabel284">
    <w:name w:val="ListLabel 284"/>
    <w:qFormat/>
    <w:rPr>
      <w:rFonts w:cs="StarSymbol;Arial Unicode MS"/>
      <w:sz w:val="18"/>
      <w:szCs w:val="18"/>
    </w:rPr>
  </w:style>
  <w:style w:type="character" w:styleId="ListLabel285">
    <w:name w:val="ListLabel 285"/>
    <w:qFormat/>
    <w:rPr>
      <w:rFonts w:cs="StarSymbol;Arial Unicode MS"/>
      <w:sz w:val="18"/>
      <w:szCs w:val="18"/>
    </w:rPr>
  </w:style>
  <w:style w:type="character" w:styleId="ListLabel286">
    <w:name w:val="ListLabel 286"/>
    <w:qFormat/>
    <w:rPr>
      <w:rFonts w:cs="StarSymbol;Arial Unicode MS"/>
      <w:sz w:val="18"/>
      <w:szCs w:val="18"/>
    </w:rPr>
  </w:style>
  <w:style w:type="character" w:styleId="ListLabel287">
    <w:name w:val="ListLabel 287"/>
    <w:qFormat/>
    <w:rPr>
      <w:rFonts w:cs="StarSymbol;Arial Unicode MS"/>
      <w:sz w:val="18"/>
      <w:szCs w:val="18"/>
    </w:rPr>
  </w:style>
  <w:style w:type="character" w:styleId="ListLabel288">
    <w:name w:val="ListLabel 288"/>
    <w:qFormat/>
    <w:rPr>
      <w:rFonts w:cs="StarSymbol;Arial Unicode MS"/>
      <w:sz w:val="18"/>
      <w:szCs w:val="18"/>
    </w:rPr>
  </w:style>
  <w:style w:type="character" w:styleId="ListLabel289">
    <w:name w:val="ListLabel 289"/>
    <w:qFormat/>
    <w:rPr/>
  </w:style>
  <w:style w:type="character" w:styleId="ListLabel290">
    <w:name w:val="ListLabel 290"/>
    <w:qFormat/>
    <w:rPr/>
  </w:style>
  <w:style w:type="character" w:styleId="ListLabel291">
    <w:name w:val="ListLabel 291"/>
    <w:qFormat/>
    <w:rPr>
      <w:rFonts w:cs="StarSymbol;Arial Unicode MS"/>
      <w:sz w:val="18"/>
      <w:szCs w:val="18"/>
    </w:rPr>
  </w:style>
  <w:style w:type="character" w:styleId="ListLabel292">
    <w:name w:val="ListLabel 292"/>
    <w:qFormat/>
    <w:rPr>
      <w:rFonts w:cs="StarSymbol;Arial Unicode MS"/>
      <w:sz w:val="18"/>
      <w:szCs w:val="18"/>
    </w:rPr>
  </w:style>
  <w:style w:type="character" w:styleId="ListLabel293">
    <w:name w:val="ListLabel 293"/>
    <w:qFormat/>
    <w:rPr>
      <w:rFonts w:cs="StarSymbol;Arial Unicode MS"/>
      <w:sz w:val="18"/>
      <w:szCs w:val="18"/>
    </w:rPr>
  </w:style>
  <w:style w:type="character" w:styleId="ListLabel294">
    <w:name w:val="ListLabel 294"/>
    <w:qFormat/>
    <w:rPr>
      <w:rFonts w:cs="StarSymbol;Arial Unicode MS"/>
      <w:sz w:val="18"/>
      <w:szCs w:val="18"/>
    </w:rPr>
  </w:style>
  <w:style w:type="character" w:styleId="ListLabel295">
    <w:name w:val="ListLabel 295"/>
    <w:qFormat/>
    <w:rPr>
      <w:rFonts w:cs="StarSymbol;Arial Unicode MS"/>
      <w:sz w:val="18"/>
      <w:szCs w:val="18"/>
    </w:rPr>
  </w:style>
  <w:style w:type="character" w:styleId="ListLabel296">
    <w:name w:val="ListLabel 296"/>
    <w:qFormat/>
    <w:rPr>
      <w:rFonts w:cs="StarSymbol;Arial Unicode MS"/>
      <w:sz w:val="18"/>
      <w:szCs w:val="18"/>
    </w:rPr>
  </w:style>
  <w:style w:type="character" w:styleId="ListLabel297">
    <w:name w:val="ListLabel 297"/>
    <w:qFormat/>
    <w:rPr>
      <w:rFonts w:cs="StarSymbol;Arial Unicode MS"/>
      <w:sz w:val="18"/>
      <w:szCs w:val="18"/>
    </w:rPr>
  </w:style>
  <w:style w:type="character" w:styleId="ListLabel298">
    <w:name w:val="ListLabel 298"/>
    <w:qFormat/>
    <w:rPr>
      <w:rFonts w:cs="StarSymbol;Arial Unicode MS"/>
      <w:sz w:val="18"/>
      <w:szCs w:val="18"/>
    </w:rPr>
  </w:style>
  <w:style w:type="character" w:styleId="ListLabel299">
    <w:name w:val="ListLabel 299"/>
    <w:qFormat/>
    <w:rPr>
      <w:rFonts w:cs="StarSymbol;Arial Unicode MS"/>
      <w:sz w:val="18"/>
      <w:szCs w:val="18"/>
    </w:rPr>
  </w:style>
  <w:style w:type="character" w:styleId="ListLabel300">
    <w:name w:val="ListLabel 300"/>
    <w:qFormat/>
    <w:rPr>
      <w:rFonts w:cs="StarSymbol;Arial Unicode MS"/>
      <w:sz w:val="18"/>
      <w:szCs w:val="18"/>
    </w:rPr>
  </w:style>
  <w:style w:type="character" w:styleId="ListLabel301">
    <w:name w:val="ListLabel 301"/>
    <w:qFormat/>
    <w:rPr>
      <w:rFonts w:cs="StarSymbol;Arial Unicode MS"/>
      <w:sz w:val="18"/>
      <w:szCs w:val="18"/>
    </w:rPr>
  </w:style>
  <w:style w:type="character" w:styleId="ListLabel302">
    <w:name w:val="ListLabel 302"/>
    <w:qFormat/>
    <w:rPr>
      <w:rFonts w:cs="StarSymbol;Arial Unicode MS"/>
      <w:sz w:val="18"/>
      <w:szCs w:val="18"/>
    </w:rPr>
  </w:style>
  <w:style w:type="character" w:styleId="ListLabel303">
    <w:name w:val="ListLabel 303"/>
    <w:qFormat/>
    <w:rPr>
      <w:rFonts w:cs="StarSymbol;Arial Unicode MS"/>
      <w:sz w:val="18"/>
      <w:szCs w:val="18"/>
    </w:rPr>
  </w:style>
  <w:style w:type="character" w:styleId="ListLabel304">
    <w:name w:val="ListLabel 304"/>
    <w:qFormat/>
    <w:rPr>
      <w:rFonts w:cs="StarSymbol;Arial Unicode MS"/>
      <w:sz w:val="18"/>
      <w:szCs w:val="18"/>
    </w:rPr>
  </w:style>
  <w:style w:type="character" w:styleId="ListLabel305">
    <w:name w:val="ListLabel 305"/>
    <w:qFormat/>
    <w:rPr>
      <w:rFonts w:cs="StarSymbol;Arial Unicode MS"/>
      <w:sz w:val="18"/>
      <w:szCs w:val="18"/>
    </w:rPr>
  </w:style>
  <w:style w:type="character" w:styleId="ListLabel306">
    <w:name w:val="ListLabel 306"/>
    <w:qFormat/>
    <w:rPr>
      <w:rFonts w:cs="StarSymbol;Arial Unicode MS"/>
      <w:sz w:val="18"/>
      <w:szCs w:val="18"/>
    </w:rPr>
  </w:style>
  <w:style w:type="character" w:styleId="ListLabel307">
    <w:name w:val="ListLabel 307"/>
    <w:qFormat/>
    <w:rPr>
      <w:rFonts w:cs="StarSymbol;Arial Unicode MS"/>
      <w:sz w:val="18"/>
      <w:szCs w:val="18"/>
    </w:rPr>
  </w:style>
  <w:style w:type="character" w:styleId="ListLabel308">
    <w:name w:val="ListLabel 308"/>
    <w:qFormat/>
    <w:rPr>
      <w:rFonts w:cs="StarSymbol;Arial Unicode MS"/>
      <w:sz w:val="18"/>
      <w:szCs w:val="18"/>
    </w:rPr>
  </w:style>
  <w:style w:type="character" w:styleId="ListLabel309">
    <w:name w:val="ListLabel 309"/>
    <w:qFormat/>
    <w:rPr/>
  </w:style>
  <w:style w:type="character" w:styleId="ListLabel310">
    <w:name w:val="ListLabel 31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9677</TotalTime>
  <Application>LibreOffice/6.1.3.2$MacOSX_X86_64 LibreOffice_project/86daf60bf00efa86ad547e59e09d6bb77c699acb</Application>
  <Pages>20</Pages>
  <Words>9441</Words>
  <Characters>51596</Characters>
  <CharactersWithSpaces>60814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2022-04-13T00:48:50Z</dcterms:modified>
  <cp:revision>158</cp:revision>
  <dc:subject/>
  <dc:title/>
</cp:coreProperties>
</file>